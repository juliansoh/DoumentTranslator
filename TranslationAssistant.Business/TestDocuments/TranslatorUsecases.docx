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D6E20" w14:textId="656A797A" w:rsidR="00883361" w:rsidRDefault="00AE72AE" w:rsidP="00AE72AE">
      <w:pPr>
        <w:pStyle w:val="Heading1"/>
        <w:jc w:val="center"/>
      </w:pPr>
      <w:bookmarkStart w:id="0" w:name="_GoBack"/>
      <w:bookmarkEnd w:id="0"/>
      <w:r>
        <w:t>Example use</w:t>
      </w:r>
      <w:ins w:id="1" w:author="Chris Wendt" w:date="2019-10-26T15:50:00Z">
        <w:r w:rsidR="001F3360">
          <w:t>r</w:t>
        </w:r>
      </w:ins>
      <w:r>
        <w:t xml:space="preserve"> </w:t>
      </w:r>
      <w:del w:id="2" w:author="Chris Wendt" w:date="2019-10-26T15:51:00Z">
        <w:r w:rsidDel="001F3360">
          <w:delText xml:space="preserve">case </w:delText>
        </w:r>
      </w:del>
      <w:r>
        <w:t>scenarios for Translator Text API</w:t>
      </w:r>
    </w:p>
    <w:p w14:paraId="55369DF0" w14:textId="512C40F0" w:rsidR="00AE72AE" w:rsidRPr="00AE72AE" w:rsidRDefault="00B8602E" w:rsidP="00AE72AE">
      <w:ins w:id="3" w:author="Chris Wendt" w:date="2019-10-26T15:51:00Z">
        <w:r>
          <w:t xml:space="preserve">The </w:t>
        </w:r>
      </w:ins>
      <w:r w:rsidR="00AE72AE">
        <w:t>Translator Text API is a cloud-based service that</w:t>
      </w:r>
      <w:r w:rsidR="00063A67">
        <w:t xml:space="preserve"> </w:t>
      </w:r>
      <w:del w:id="4" w:author="Chris Wendt" w:date="2019-10-26T15:51:00Z">
        <w:r w:rsidR="00063A67" w:rsidDel="00657902">
          <w:delText xml:space="preserve">allows you to add multi-language user experiences in </w:delText>
        </w:r>
      </w:del>
      <w:ins w:id="5" w:author="Chris Wendt" w:date="2019-10-26T15:51:00Z">
        <w:r w:rsidR="00657902">
          <w:t xml:space="preserve">translates text between </w:t>
        </w:r>
      </w:ins>
      <w:r w:rsidR="00063A67">
        <w:t>more than 60 languages</w:t>
      </w:r>
      <w:ins w:id="6" w:author="Chris Wendt" w:date="2019-10-26T15:52:00Z">
        <w:r w:rsidR="00657902">
          <w:t>,</w:t>
        </w:r>
      </w:ins>
      <w:r w:rsidR="00AE72AE">
        <w:t xml:space="preserve"> and </w:t>
      </w:r>
      <w:r w:rsidR="00063A67">
        <w:t xml:space="preserve">also </w:t>
      </w:r>
      <w:del w:id="7" w:author="Chris Wendt" w:date="2019-10-26T15:52:00Z">
        <w:r w:rsidR="00063A67" w:rsidDel="00657902">
          <w:delText xml:space="preserve">provides </w:delText>
        </w:r>
      </w:del>
      <w:ins w:id="8" w:author="Chris Wendt" w:date="2019-10-26T15:52:00Z">
        <w:r w:rsidR="00657902">
          <w:t xml:space="preserve">performs </w:t>
        </w:r>
      </w:ins>
      <w:r w:rsidR="00AE72AE">
        <w:t xml:space="preserve">other language-related operations such as language detection, </w:t>
      </w:r>
      <w:del w:id="9" w:author="Chris Wendt" w:date="2019-10-26T15:52:00Z">
        <w:r w:rsidR="00AE72AE" w:rsidDel="00657902">
          <w:delText xml:space="preserve">text-to-speech, or </w:delText>
        </w:r>
      </w:del>
      <w:ins w:id="10" w:author="Chris Wendt" w:date="2019-10-26T15:52:00Z">
        <w:r w:rsidR="00657902">
          <w:t xml:space="preserve">sentence breaking, and </w:t>
        </w:r>
      </w:ins>
      <w:r w:rsidR="00AE72AE">
        <w:t>dictionary</w:t>
      </w:r>
      <w:ins w:id="11" w:author="Chris Wendt" w:date="2019-10-26T15:52:00Z">
        <w:r w:rsidR="00657902">
          <w:t xml:space="preserve"> lookup</w:t>
        </w:r>
      </w:ins>
      <w:r w:rsidR="00AE72AE">
        <w:t xml:space="preserve">. </w:t>
      </w:r>
      <w:ins w:id="12" w:author="Chris Wendt" w:date="2019-10-26T16:47:00Z">
        <w:r w:rsidR="00732C73">
          <w:t xml:space="preserve">The Translator service </w:t>
        </w:r>
      </w:ins>
      <w:ins w:id="13" w:author="Chris Wendt" w:date="2019-10-26T16:48:00Z">
        <w:r w:rsidR="00732C73">
          <w:t xml:space="preserve">translates speech, when used as part of the </w:t>
        </w:r>
        <w:r w:rsidR="00732C73" w:rsidRPr="00732C73">
          <w:rPr>
            <w:u w:val="single"/>
            <w:rPrChange w:id="14" w:author="Chris Wendt" w:date="2019-10-26T16:48:00Z">
              <w:rPr/>
            </w:rPrChange>
          </w:rPr>
          <w:t>Speech Translator</w:t>
        </w:r>
        <w:r w:rsidR="00732C73">
          <w:t xml:space="preserve"> service. </w:t>
        </w:r>
      </w:ins>
      <w:r w:rsidR="00AE72AE">
        <w:t>This document describes some example</w:t>
      </w:r>
      <w:ins w:id="15" w:author="Chris Wendt" w:date="2019-10-26T15:52:00Z">
        <w:r w:rsidR="00657902">
          <w:t>s</w:t>
        </w:r>
      </w:ins>
      <w:r w:rsidR="00AE72AE">
        <w:t xml:space="preserve"> </w:t>
      </w:r>
      <w:del w:id="16" w:author="Chris Wendt" w:date="2019-10-26T15:52:00Z">
        <w:r w:rsidR="00AE72AE" w:rsidDel="00657902">
          <w:delText xml:space="preserve">use cases for </w:delText>
        </w:r>
      </w:del>
      <w:ins w:id="17" w:author="Chris Wendt" w:date="2019-10-26T15:52:00Z">
        <w:r w:rsidR="00657902">
          <w:t>f</w:t>
        </w:r>
        <w:r w:rsidR="007336EA">
          <w:t>or</w:t>
        </w:r>
        <w:r w:rsidR="00657902">
          <w:t xml:space="preserve"> </w:t>
        </w:r>
      </w:ins>
      <w:r w:rsidR="00AE72AE">
        <w:t xml:space="preserve">integrating the </w:t>
      </w:r>
      <w:ins w:id="18" w:author="Chris Wendt" w:date="2019-10-26T16:48:00Z">
        <w:r w:rsidR="00732C73">
          <w:t xml:space="preserve">Translator Text </w:t>
        </w:r>
      </w:ins>
      <w:r w:rsidR="00AE72AE">
        <w:t xml:space="preserve">API into your business solutions and processes. </w:t>
      </w:r>
    </w:p>
    <w:p w14:paraId="2B55D1A3" w14:textId="77777777" w:rsidR="00AE72AE" w:rsidRDefault="00AE72AE" w:rsidP="00AE72AE">
      <w:pPr>
        <w:pStyle w:val="Heading2"/>
      </w:pPr>
      <w:r>
        <w:t>Empower comprehensive analysis of multi-lingual business intelligence</w:t>
      </w:r>
    </w:p>
    <w:p w14:paraId="16581EB4" w14:textId="489F2374" w:rsidR="00AE72AE" w:rsidRDefault="00AE72AE" w:rsidP="00AE72AE">
      <w:r w:rsidRPr="00AE72AE">
        <w:t xml:space="preserve">One of the key challenges for business decision makers (BDMs) today is analyzing and synthesizing large amounts of data to inform business decisions. An added complexity to analyzing data is when the data sources are in multiple languages as most analysis tools </w:t>
      </w:r>
      <w:del w:id="19" w:author="Chris Wendt" w:date="2019-10-26T16:46:00Z">
        <w:r w:rsidRPr="00AE72AE" w:rsidDel="00F2191C">
          <w:delText xml:space="preserve">can only </w:delText>
        </w:r>
      </w:del>
      <w:ins w:id="20" w:author="Chris Wendt" w:date="2019-10-26T16:46:00Z">
        <w:r w:rsidR="00F2191C">
          <w:t xml:space="preserve">are designed to </w:t>
        </w:r>
      </w:ins>
      <w:r w:rsidRPr="00AE72AE">
        <w:t>process a single language.</w:t>
      </w:r>
    </w:p>
    <w:p w14:paraId="4D9E939D" w14:textId="77777777" w:rsidR="00AE72AE" w:rsidRDefault="00AE72AE" w:rsidP="00AE72AE">
      <w:r>
        <w:rPr>
          <w:noProof/>
        </w:rPr>
        <w:drawing>
          <wp:inline distT="0" distB="0" distL="0" distR="0" wp14:anchorId="52B504A8" wp14:editId="764B4BE5">
            <wp:extent cx="59436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9800"/>
                    </a:xfrm>
                    <a:prstGeom prst="rect">
                      <a:avLst/>
                    </a:prstGeom>
                  </pic:spPr>
                </pic:pic>
              </a:graphicData>
            </a:graphic>
          </wp:inline>
        </w:drawing>
      </w:r>
    </w:p>
    <w:p w14:paraId="5791DF07" w14:textId="77777777" w:rsidR="00AE72AE" w:rsidRPr="00AE72AE" w:rsidRDefault="00AE72AE" w:rsidP="00AE72AE">
      <w:r w:rsidRPr="00AE72AE">
        <w:t>What if you could leverage all the data you have, for a more comprehensive analysis, regardless of the language or the format you receive it in, text or speech (.wav, .mp3)?</w:t>
      </w:r>
    </w:p>
    <w:p w14:paraId="1225E617" w14:textId="77777777" w:rsidR="00AE72AE" w:rsidRDefault="00AE72AE" w:rsidP="00AE72AE">
      <w:r w:rsidRPr="00AE72AE">
        <w:t xml:space="preserve">This can be easily achieved by integrating the </w:t>
      </w:r>
      <w:r>
        <w:t>Translator Text</w:t>
      </w:r>
      <w:r w:rsidRPr="00AE72AE">
        <w:t xml:space="preserve"> API</w:t>
      </w:r>
      <w:r>
        <w:t>,</w:t>
      </w:r>
      <w:r w:rsidRPr="00AE72AE">
        <w:t xml:space="preserve"> both text and voice recording into your existing analysis workflow.</w:t>
      </w:r>
    </w:p>
    <w:p w14:paraId="52F8ABF7" w14:textId="77777777" w:rsidR="00AE72AE" w:rsidRDefault="00AE72AE" w:rsidP="00AE72AE">
      <w:r w:rsidRPr="00AE72AE">
        <w:t>A high-level description of this multi-lingual workflow can be depicted as follow:</w:t>
      </w:r>
    </w:p>
    <w:p w14:paraId="28E9F1A2" w14:textId="77777777" w:rsidR="00AE72AE" w:rsidRDefault="00AE72AE" w:rsidP="00AE72AE">
      <w:r>
        <w:rPr>
          <w:noProof/>
        </w:rPr>
        <w:drawing>
          <wp:inline distT="0" distB="0" distL="0" distR="0" wp14:anchorId="59ED5B0F" wp14:editId="7475672E">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7010"/>
                    </a:xfrm>
                    <a:prstGeom prst="rect">
                      <a:avLst/>
                    </a:prstGeom>
                  </pic:spPr>
                </pic:pic>
              </a:graphicData>
            </a:graphic>
          </wp:inline>
        </w:drawing>
      </w:r>
    </w:p>
    <w:p w14:paraId="31E79198" w14:textId="77777777" w:rsidR="00AE72AE" w:rsidRPr="00AE72AE" w:rsidRDefault="00AE72AE" w:rsidP="00AE72AE">
      <w:r w:rsidRPr="00AE72AE">
        <w:t>By integrating the Translator</w:t>
      </w:r>
      <w:r>
        <w:t xml:space="preserve"> Text</w:t>
      </w:r>
      <w:r w:rsidRPr="00AE72AE">
        <w:t xml:space="preserve"> API into your analysis workflow, you will be able to provide a more comprehensive analysis using all of your data regardless of where it comes from, regardless of format from text to audio: CRM databases, marketing campaigns results, customer support logs or calls, translated audio files into searchable text, social media channels, etc.</w:t>
      </w:r>
    </w:p>
    <w:p w14:paraId="1BC94179" w14:textId="77777777" w:rsidR="00AE72AE" w:rsidRDefault="00063A67" w:rsidP="00063A67">
      <w:pPr>
        <w:pStyle w:val="Heading2"/>
      </w:pPr>
      <w:r>
        <w:t>Provide sales, marketing, technical, or human resources content and training</w:t>
      </w:r>
    </w:p>
    <w:p w14:paraId="12E17CDA" w14:textId="77777777" w:rsidR="00063A67" w:rsidRPr="00063A67" w:rsidRDefault="00063A67" w:rsidP="00063A67">
      <w:r w:rsidRPr="00063A67">
        <w:t>Internal content is created faster than it is humanly possible to translate for all your internal stakeholders, as well as key partners, customers, and distributors.</w:t>
      </w:r>
    </w:p>
    <w:p w14:paraId="6F7F6C04" w14:textId="77777777" w:rsidR="00063A67" w:rsidRPr="00063A67" w:rsidRDefault="00063A67" w:rsidP="00063A67">
      <w:r w:rsidRPr="00063A67">
        <w:lastRenderedPageBreak/>
        <w:t>A study conducted by Microsoft showed that more than 95% of pages created on internal company sites are never translated beyond their initial publishing language. For the less than 5% of sites that are translated, the translation is limited to one or, at most, two additional languages.</w:t>
      </w:r>
    </w:p>
    <w:p w14:paraId="065FD7D5" w14:textId="77777777" w:rsidR="00063A67" w:rsidRPr="00063A67" w:rsidRDefault="00063A67" w:rsidP="00063A67"/>
    <w:p w14:paraId="25E7BBF4" w14:textId="77777777" w:rsidR="00063A67" w:rsidRDefault="00063A67" w:rsidP="00063A67">
      <w:r>
        <w:t>Worldwide GDP reach with 10 languages</w:t>
      </w:r>
    </w:p>
    <w:p w14:paraId="4622549C" w14:textId="77777777" w:rsidR="00063A67" w:rsidRDefault="00063A67" w:rsidP="00063A67">
      <w:r>
        <w:rPr>
          <w:noProof/>
        </w:rPr>
        <w:drawing>
          <wp:inline distT="0" distB="0" distL="0" distR="0" wp14:anchorId="4C518790" wp14:editId="5B86DCC7">
            <wp:extent cx="31146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2171700"/>
                    </a:xfrm>
                    <a:prstGeom prst="rect">
                      <a:avLst/>
                    </a:prstGeom>
                  </pic:spPr>
                </pic:pic>
              </a:graphicData>
            </a:graphic>
          </wp:inline>
        </w:drawing>
      </w:r>
    </w:p>
    <w:p w14:paraId="2E14BDC3" w14:textId="77777777" w:rsidR="00063A67" w:rsidRPr="00063A67" w:rsidRDefault="00063A67" w:rsidP="00063A67">
      <w:r w:rsidRPr="00063A67">
        <w:rPr>
          <w:b/>
          <w:bCs/>
        </w:rPr>
        <w:t>By translating content into just the world’s top 10 languages</w:t>
      </w:r>
      <w:r w:rsidRPr="00063A67">
        <w:t>, this study estimated that a company will, on average, cover almost </w:t>
      </w:r>
      <w:r w:rsidRPr="00063A67">
        <w:rPr>
          <w:b/>
          <w:bCs/>
        </w:rPr>
        <w:t>78% of its business footprint</w:t>
      </w:r>
      <w:r w:rsidRPr="00063A67">
        <w:t>. Even by only supporting the top 5 languages, a business will be able to reach more than 60% of its global footprint.</w:t>
      </w:r>
    </w:p>
    <w:p w14:paraId="6CC0BA8D" w14:textId="77777777" w:rsidR="00063A67" w:rsidRPr="00063A67" w:rsidRDefault="00063A67" w:rsidP="00063A67">
      <w:r w:rsidRPr="00063A67">
        <w:t>This is true whether the content is:</w:t>
      </w:r>
    </w:p>
    <w:p w14:paraId="38C1B5D3" w14:textId="77777777" w:rsidR="00063A67" w:rsidRPr="00063A67" w:rsidRDefault="00063A67" w:rsidP="00063A67">
      <w:pPr>
        <w:numPr>
          <w:ilvl w:val="0"/>
          <w:numId w:val="1"/>
        </w:numPr>
      </w:pPr>
      <w:r w:rsidRPr="00063A67">
        <w:t>Training material for customer-support or field teams.</w:t>
      </w:r>
    </w:p>
    <w:p w14:paraId="7A692A34" w14:textId="77777777" w:rsidR="00063A67" w:rsidRPr="00063A67" w:rsidRDefault="00063A67" w:rsidP="00063A67">
      <w:pPr>
        <w:numPr>
          <w:ilvl w:val="0"/>
          <w:numId w:val="1"/>
        </w:numPr>
      </w:pPr>
      <w:r w:rsidRPr="00063A67">
        <w:t>Sales or partner readiness tools such as manuals, presentations, collateral, and training materials.</w:t>
      </w:r>
    </w:p>
    <w:p w14:paraId="2F8502D4" w14:textId="77777777" w:rsidR="00063A67" w:rsidRPr="00063A67" w:rsidRDefault="00063A67" w:rsidP="00063A67">
      <w:pPr>
        <w:numPr>
          <w:ilvl w:val="0"/>
          <w:numId w:val="1"/>
        </w:numPr>
      </w:pPr>
      <w:r w:rsidRPr="00063A67">
        <w:t>Human-resources communications.</w:t>
      </w:r>
    </w:p>
    <w:p w14:paraId="1CCA5543" w14:textId="77777777" w:rsidR="00063A67" w:rsidRPr="00063A67" w:rsidRDefault="00063A67" w:rsidP="00063A67">
      <w:pPr>
        <w:numPr>
          <w:ilvl w:val="0"/>
          <w:numId w:val="1"/>
        </w:numPr>
      </w:pPr>
      <w:r w:rsidRPr="00063A67">
        <w:t>R&amp;D internal research papers.</w:t>
      </w:r>
    </w:p>
    <w:p w14:paraId="1935A171" w14:textId="77777777" w:rsidR="00063A67" w:rsidRPr="00063A67" w:rsidRDefault="00063A67" w:rsidP="00063A67">
      <w:r w:rsidRPr="00063A67">
        <w:t>Any area where knowledge-sharing needs to reach employees or partners in a language other than their own, machine translation is the only economically viable solution to scale across your organization’s communication channels.</w:t>
      </w:r>
    </w:p>
    <w:p w14:paraId="397F2512" w14:textId="77777777" w:rsidR="00063A67" w:rsidRDefault="00063A67" w:rsidP="00063A67"/>
    <w:p w14:paraId="5DBE0625" w14:textId="77777777" w:rsidR="00063A67" w:rsidRPr="00063A67" w:rsidRDefault="00063A67" w:rsidP="00063A67"/>
    <w:p w14:paraId="5DFE94C7" w14:textId="77777777" w:rsidR="00063A67" w:rsidRPr="00AE72AE" w:rsidRDefault="00063A67" w:rsidP="00AE72AE"/>
    <w:sectPr w:rsidR="00063A67" w:rsidRPr="00AE7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A011" w14:textId="77777777" w:rsidR="00063A67" w:rsidRDefault="00063A67" w:rsidP="00063A67">
      <w:pPr>
        <w:spacing w:after="0" w:line="240" w:lineRule="auto"/>
      </w:pPr>
      <w:r>
        <w:separator/>
      </w:r>
    </w:p>
  </w:endnote>
  <w:endnote w:type="continuationSeparator" w:id="0">
    <w:p w14:paraId="1BFD57DD" w14:textId="77777777" w:rsidR="00063A67" w:rsidRDefault="00063A67" w:rsidP="0006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B0604030504040204"/>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803F" w14:textId="77777777" w:rsidR="00063A67" w:rsidRDefault="00063A67" w:rsidP="00063A67">
      <w:pPr>
        <w:spacing w:after="0" w:line="240" w:lineRule="auto"/>
      </w:pPr>
      <w:r>
        <w:separator/>
      </w:r>
    </w:p>
  </w:footnote>
  <w:footnote w:type="continuationSeparator" w:id="0">
    <w:p w14:paraId="7DAA9E37" w14:textId="77777777" w:rsidR="00063A67" w:rsidRDefault="00063A67" w:rsidP="00063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4C67"/>
    <w:multiLevelType w:val="multilevel"/>
    <w:tmpl w:val="A9F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Wendt">
    <w15:presenceInfo w15:providerId="None" w15:userId="Chris Wen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E"/>
    <w:rsid w:val="00063A67"/>
    <w:rsid w:val="001466BF"/>
    <w:rsid w:val="001F3360"/>
    <w:rsid w:val="004F6902"/>
    <w:rsid w:val="00607C6C"/>
    <w:rsid w:val="00657902"/>
    <w:rsid w:val="00671496"/>
    <w:rsid w:val="00732C73"/>
    <w:rsid w:val="007336EA"/>
    <w:rsid w:val="00883361"/>
    <w:rsid w:val="00AE72AE"/>
    <w:rsid w:val="00B8602E"/>
    <w:rsid w:val="00F219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084BF5"/>
  <w15:chartTrackingRefBased/>
  <w15:docId w15:val="{5BC5D725-82FA-41B6-BD96-B35DEB5D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2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0534">
      <w:bodyDiv w:val="1"/>
      <w:marLeft w:val="0"/>
      <w:marRight w:val="0"/>
      <w:marTop w:val="0"/>
      <w:marBottom w:val="0"/>
      <w:divBdr>
        <w:top w:val="none" w:sz="0" w:space="0" w:color="auto"/>
        <w:left w:val="none" w:sz="0" w:space="0" w:color="auto"/>
        <w:bottom w:val="none" w:sz="0" w:space="0" w:color="auto"/>
        <w:right w:val="none" w:sz="0" w:space="0" w:color="auto"/>
      </w:divBdr>
    </w:div>
    <w:div w:id="707333877">
      <w:bodyDiv w:val="1"/>
      <w:marLeft w:val="0"/>
      <w:marRight w:val="0"/>
      <w:marTop w:val="0"/>
      <w:marBottom w:val="0"/>
      <w:divBdr>
        <w:top w:val="none" w:sz="0" w:space="0" w:color="auto"/>
        <w:left w:val="none" w:sz="0" w:space="0" w:color="auto"/>
        <w:bottom w:val="none" w:sz="0" w:space="0" w:color="auto"/>
        <w:right w:val="none" w:sz="0" w:space="0" w:color="auto"/>
      </w:divBdr>
    </w:div>
    <w:div w:id="1554076920">
      <w:bodyDiv w:val="1"/>
      <w:marLeft w:val="0"/>
      <w:marRight w:val="0"/>
      <w:marTop w:val="0"/>
      <w:marBottom w:val="0"/>
      <w:divBdr>
        <w:top w:val="none" w:sz="0" w:space="0" w:color="auto"/>
        <w:left w:val="none" w:sz="0" w:space="0" w:color="auto"/>
        <w:bottom w:val="none" w:sz="0" w:space="0" w:color="auto"/>
        <w:right w:val="none" w:sz="0" w:space="0" w:color="auto"/>
      </w:divBdr>
    </w:div>
    <w:div w:id="19654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5476696E06F9409951FB5F64C5B2C9" ma:contentTypeVersion="11" ma:contentTypeDescription="Create a new document." ma:contentTypeScope="" ma:versionID="63bc1c762af0c84e789b6163a35eadea">
  <xsd:schema xmlns:xsd="http://www.w3.org/2001/XMLSchema" xmlns:xs="http://www.w3.org/2001/XMLSchema" xmlns:p="http://schemas.microsoft.com/office/2006/metadata/properties" xmlns:ns1="http://schemas.microsoft.com/sharepoint/v3" xmlns:ns2="71f297de-7433-442a-a197-7f2d87b2113d" xmlns:ns3="29046b28-d3fb-4f17-82cb-e68adcdcfe4a" targetNamespace="http://schemas.microsoft.com/office/2006/metadata/properties" ma:root="true" ma:fieldsID="9fb1a1a7daa16644af1ada1fbfdff366" ns1:_="" ns2:_="" ns3:_="">
    <xsd:import namespace="http://schemas.microsoft.com/sharepoint/v3"/>
    <xsd:import namespace="71f297de-7433-442a-a197-7f2d87b2113d"/>
    <xsd:import namespace="29046b28-d3fb-4f17-82cb-e68adcdcfe4a"/>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297de-7433-442a-a197-7f2d87b211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9046b28-d3fb-4f17-82cb-e68adcdcfe4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F47984-0BD8-4126-9BB5-2E6DB2DCD690}">
  <ds:schemaRefs>
    <ds:schemaRef ds:uri="http://www.w3.org/XML/1998/namespace"/>
    <ds:schemaRef ds:uri="29046b28-d3fb-4f17-82cb-e68adcdcfe4a"/>
    <ds:schemaRef ds:uri="http://schemas.microsoft.com/sharepoint/v3"/>
    <ds:schemaRef ds:uri="http://purl.org/dc/elements/1.1/"/>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71f297de-7433-442a-a197-7f2d87b2113d"/>
    <ds:schemaRef ds:uri="http://schemas.microsoft.com/office/2006/metadata/properties"/>
  </ds:schemaRefs>
</ds:datastoreItem>
</file>

<file path=customXml/itemProps2.xml><?xml version="1.0" encoding="utf-8"?>
<ds:datastoreItem xmlns:ds="http://schemas.openxmlformats.org/officeDocument/2006/customXml" ds:itemID="{FB419EF3-D38B-41D8-8F5C-35BCE3100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f297de-7433-442a-a197-7f2d87b2113d"/>
    <ds:schemaRef ds:uri="29046b28-d3fb-4f17-82cb-e68adcdcf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617E8D-C2EE-4966-960E-828ED07D9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Machanavajhala</dc:creator>
  <cp:keywords/>
  <dc:description/>
  <cp:lastModifiedBy>Chris Wendt</cp:lastModifiedBy>
  <cp:revision>2</cp:revision>
  <dcterms:created xsi:type="dcterms:W3CDTF">2019-10-28T03:18:00Z</dcterms:created>
  <dcterms:modified xsi:type="dcterms:W3CDTF">2019-10-28T03:18:00Z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swmachan@microsoft.com</vt:lpwstr>
  </property>
  <property fmtid="{D5CDD505-2E9C-101B-9397-08002B2CF9AE}" pid="5" name="MSIP_Label_f42aa342-8706-4288-bd11-ebb85995028c_SetDate">
    <vt:lpwstr>2019-10-24T23:05:30.2862176Z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eb4a8dd9-92ae-4003-9ea1-741a7988907b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0x010100425476696E06F9409951FB5F64C5B2C9</vt:lpwstr>
  </property>
</Properties>
</file>